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2AFC9" w14:textId="7266079E" w:rsidR="00CD12BD" w:rsidRPr="007B7D33" w:rsidRDefault="00CD12BD" w:rsidP="007B7D33">
      <w:pPr>
        <w:rPr>
          <w:rFonts w:asciiTheme="minorEastAsia" w:hAnsiTheme="minorEastAsia"/>
          <w:szCs w:val="21"/>
        </w:rPr>
      </w:pPr>
      <w:r w:rsidRPr="007B7D33">
        <w:rPr>
          <w:rFonts w:asciiTheme="minorEastAsia" w:hAnsiTheme="minorEastAsia" w:hint="eastAsia"/>
          <w:szCs w:val="21"/>
        </w:rPr>
        <w:t>October</w:t>
      </w:r>
      <w:r w:rsidRPr="007B7D33">
        <w:rPr>
          <w:rFonts w:asciiTheme="minorEastAsia" w:hAnsiTheme="minorEastAsia"/>
          <w:szCs w:val="21"/>
        </w:rPr>
        <w:t xml:space="preserve"> </w:t>
      </w:r>
      <w:r w:rsidRPr="007B7D33">
        <w:rPr>
          <w:rFonts w:asciiTheme="minorEastAsia" w:hAnsiTheme="minorEastAsia" w:hint="eastAsia"/>
          <w:szCs w:val="21"/>
          <w:highlight w:val="yellow"/>
        </w:rPr>
        <w:t>xx</w:t>
      </w:r>
      <w:r w:rsidRPr="007B7D33">
        <w:rPr>
          <w:rFonts w:asciiTheme="minorEastAsia" w:hAnsiTheme="minorEastAsia"/>
          <w:szCs w:val="21"/>
        </w:rPr>
        <w:t>, 202</w:t>
      </w:r>
      <w:r w:rsidRPr="007B7D33">
        <w:rPr>
          <w:rFonts w:asciiTheme="minorEastAsia" w:hAnsiTheme="minorEastAsia" w:hint="eastAsia"/>
          <w:szCs w:val="21"/>
        </w:rPr>
        <w:t>4</w:t>
      </w:r>
    </w:p>
    <w:p w14:paraId="06DE9886" w14:textId="77777777" w:rsidR="00CD12BD" w:rsidRPr="007B7D33" w:rsidRDefault="00CD12BD" w:rsidP="007B7D33">
      <w:pPr>
        <w:rPr>
          <w:rFonts w:asciiTheme="minorEastAsia" w:hAnsiTheme="minorEastAsia"/>
          <w:szCs w:val="21"/>
        </w:rPr>
      </w:pPr>
    </w:p>
    <w:p w14:paraId="248E12BD" w14:textId="77777777" w:rsidR="00CD12BD" w:rsidRPr="007B7D33" w:rsidRDefault="00CD12BD" w:rsidP="007B7D33">
      <w:pPr>
        <w:rPr>
          <w:rFonts w:asciiTheme="minorEastAsia" w:hAnsiTheme="minorEastAsia"/>
          <w:szCs w:val="21"/>
        </w:rPr>
      </w:pPr>
      <w:r w:rsidRPr="007B7D33">
        <w:rPr>
          <w:rFonts w:asciiTheme="minorEastAsia" w:hAnsiTheme="minorEastAsia"/>
          <w:szCs w:val="21"/>
        </w:rPr>
        <w:t>Professor Shin-ichi Fukuda</w:t>
      </w:r>
    </w:p>
    <w:p w14:paraId="7971B021" w14:textId="1BBEEC08" w:rsidR="00CD12BD" w:rsidRPr="007B7D33" w:rsidRDefault="00CD12BD" w:rsidP="007B7D33">
      <w:pPr>
        <w:rPr>
          <w:rFonts w:asciiTheme="minorEastAsia" w:hAnsiTheme="minorEastAsia"/>
          <w:szCs w:val="21"/>
        </w:rPr>
      </w:pPr>
      <w:r w:rsidRPr="007B7D33">
        <w:rPr>
          <w:rFonts w:asciiTheme="minorEastAsia" w:hAnsiTheme="minorEastAsia"/>
          <w:szCs w:val="21"/>
        </w:rPr>
        <w:t>Editor</w:t>
      </w:r>
      <w:r w:rsidRPr="007B7D33">
        <w:rPr>
          <w:rFonts w:asciiTheme="minorEastAsia" w:hAnsiTheme="minorEastAsia" w:hint="eastAsia"/>
          <w:szCs w:val="21"/>
        </w:rPr>
        <w:t>-in-Chief</w:t>
      </w:r>
    </w:p>
    <w:p w14:paraId="197EC92B" w14:textId="09BA4B75" w:rsidR="00CD12BD" w:rsidRPr="007B7D33" w:rsidRDefault="00CD12BD" w:rsidP="007B7D33">
      <w:pPr>
        <w:rPr>
          <w:rFonts w:asciiTheme="minorEastAsia" w:hAnsiTheme="minorEastAsia"/>
          <w:i/>
          <w:iCs/>
          <w:szCs w:val="21"/>
        </w:rPr>
      </w:pPr>
      <w:r w:rsidRPr="007B7D33">
        <w:rPr>
          <w:rFonts w:asciiTheme="minorEastAsia" w:hAnsiTheme="minorEastAsia" w:hint="eastAsia"/>
          <w:i/>
          <w:iCs/>
          <w:szCs w:val="21"/>
        </w:rPr>
        <w:t>Journal of Japanese and International Economies</w:t>
      </w:r>
    </w:p>
    <w:p w14:paraId="1DBAF4A9" w14:textId="77777777" w:rsidR="00CD12BD" w:rsidRPr="007B7D33" w:rsidRDefault="00CD12BD" w:rsidP="007B7D33">
      <w:pPr>
        <w:rPr>
          <w:rFonts w:asciiTheme="minorEastAsia" w:hAnsiTheme="minorEastAsia"/>
          <w:szCs w:val="21"/>
        </w:rPr>
      </w:pPr>
    </w:p>
    <w:p w14:paraId="2DA97398" w14:textId="679D95D4" w:rsidR="00CD12BD" w:rsidRPr="007B7D33" w:rsidRDefault="00CD12BD" w:rsidP="007B7D33">
      <w:pPr>
        <w:rPr>
          <w:rFonts w:asciiTheme="minorEastAsia" w:hAnsiTheme="minorEastAsia"/>
          <w:szCs w:val="21"/>
        </w:rPr>
      </w:pPr>
      <w:r w:rsidRPr="007B7D33">
        <w:rPr>
          <w:rFonts w:asciiTheme="minorEastAsia" w:hAnsiTheme="minorEastAsia"/>
          <w:szCs w:val="21"/>
        </w:rPr>
        <w:t xml:space="preserve">Professor </w:t>
      </w:r>
      <w:r w:rsidRPr="007B7D33">
        <w:rPr>
          <w:rFonts w:asciiTheme="minorEastAsia" w:hAnsiTheme="minorEastAsia" w:hint="eastAsia"/>
          <w:szCs w:val="21"/>
        </w:rPr>
        <w:t>Junko Koeda</w:t>
      </w:r>
    </w:p>
    <w:p w14:paraId="58C45FE4" w14:textId="389C74DA" w:rsidR="00CD12BD" w:rsidRPr="007B7D33" w:rsidRDefault="00CD12BD" w:rsidP="007B7D33">
      <w:pPr>
        <w:rPr>
          <w:rFonts w:asciiTheme="minorEastAsia" w:hAnsiTheme="minorEastAsia"/>
          <w:szCs w:val="21"/>
        </w:rPr>
      </w:pPr>
      <w:r w:rsidRPr="007B7D33">
        <w:rPr>
          <w:rFonts w:asciiTheme="minorEastAsia" w:hAnsiTheme="minorEastAsia" w:hint="eastAsia"/>
          <w:szCs w:val="21"/>
        </w:rPr>
        <w:t>Co-Editor</w:t>
      </w:r>
    </w:p>
    <w:p w14:paraId="009F8739" w14:textId="77777777" w:rsidR="00CD12BD" w:rsidRPr="007B7D33" w:rsidRDefault="00CD12BD" w:rsidP="007B7D33">
      <w:pPr>
        <w:rPr>
          <w:rFonts w:asciiTheme="minorEastAsia" w:hAnsiTheme="minorEastAsia"/>
          <w:i/>
          <w:iCs/>
          <w:szCs w:val="21"/>
        </w:rPr>
      </w:pPr>
      <w:r w:rsidRPr="007B7D33">
        <w:rPr>
          <w:rFonts w:asciiTheme="minorEastAsia" w:hAnsiTheme="minorEastAsia" w:hint="eastAsia"/>
          <w:i/>
          <w:iCs/>
          <w:szCs w:val="21"/>
        </w:rPr>
        <w:t>Journal of Japanese and International Economies</w:t>
      </w:r>
    </w:p>
    <w:p w14:paraId="3C019941" w14:textId="77777777" w:rsidR="00CD12BD" w:rsidRPr="007B7D33" w:rsidRDefault="00CD12BD" w:rsidP="007B7D33">
      <w:pPr>
        <w:rPr>
          <w:rFonts w:asciiTheme="minorEastAsia" w:hAnsiTheme="minorEastAsia"/>
          <w:szCs w:val="21"/>
        </w:rPr>
      </w:pPr>
    </w:p>
    <w:p w14:paraId="5F260ABC" w14:textId="5732794A" w:rsidR="00CD12BD" w:rsidRPr="007B7D33" w:rsidRDefault="00CD12BD" w:rsidP="007B7D33">
      <w:pPr>
        <w:rPr>
          <w:rFonts w:asciiTheme="minorEastAsia" w:hAnsiTheme="minorEastAsia"/>
          <w:szCs w:val="21"/>
        </w:rPr>
      </w:pPr>
      <w:r w:rsidRPr="007B7D33">
        <w:rPr>
          <w:rFonts w:asciiTheme="minorEastAsia" w:hAnsiTheme="minorEastAsia"/>
          <w:szCs w:val="21"/>
        </w:rPr>
        <w:t>Manuscript title: “Aggregate Implications of Changing Industrial Trends in Japan”</w:t>
      </w:r>
    </w:p>
    <w:p w14:paraId="5176B4B9" w14:textId="174BE988" w:rsidR="00CD12BD" w:rsidRPr="007B7D33" w:rsidRDefault="00CD12BD" w:rsidP="007B7D33">
      <w:pPr>
        <w:rPr>
          <w:rFonts w:asciiTheme="minorEastAsia" w:hAnsiTheme="minorEastAsia"/>
          <w:szCs w:val="21"/>
        </w:rPr>
      </w:pPr>
      <w:r w:rsidRPr="007B7D33">
        <w:rPr>
          <w:rFonts w:asciiTheme="minorEastAsia" w:hAnsiTheme="minorEastAsia"/>
          <w:szCs w:val="21"/>
        </w:rPr>
        <w:t>Author: Toyoichiro Shirota</w:t>
      </w:r>
      <w:r w:rsidRPr="007B7D33">
        <w:rPr>
          <w:rFonts w:asciiTheme="minorEastAsia" w:hAnsiTheme="minorEastAsia" w:hint="eastAsia"/>
          <w:szCs w:val="21"/>
        </w:rPr>
        <w:t xml:space="preserve"> and Satoshi Tsuchida </w:t>
      </w:r>
    </w:p>
    <w:p w14:paraId="520002A9" w14:textId="77777777" w:rsidR="00CD12BD" w:rsidRPr="007B7D33" w:rsidRDefault="00CD12BD" w:rsidP="007B7D33">
      <w:pPr>
        <w:rPr>
          <w:rFonts w:asciiTheme="minorEastAsia" w:hAnsiTheme="minorEastAsia"/>
          <w:szCs w:val="21"/>
        </w:rPr>
      </w:pPr>
    </w:p>
    <w:p w14:paraId="00BA4392" w14:textId="77777777" w:rsidR="007B7D33" w:rsidRPr="007B7D33" w:rsidRDefault="007B7D33" w:rsidP="007B7D33">
      <w:pPr>
        <w:pStyle w:val="Web"/>
        <w:jc w:val="both"/>
        <w:rPr>
          <w:rFonts w:asciiTheme="minorEastAsia" w:eastAsiaTheme="minorEastAsia" w:hAnsiTheme="minorEastAsia"/>
          <w:sz w:val="21"/>
          <w:szCs w:val="21"/>
        </w:rPr>
      </w:pPr>
      <w:r w:rsidRPr="007B7D33">
        <w:rPr>
          <w:rFonts w:asciiTheme="minorEastAsia" w:eastAsiaTheme="minorEastAsia" w:hAnsiTheme="minorEastAsia"/>
          <w:sz w:val="21"/>
          <w:szCs w:val="21"/>
        </w:rPr>
        <w:t>Thank you for your letter dated September 6, 2024. Based on the instructions outlined in the decision letter, as well as the valuable comments provided by the reviewers, we have thoroughly revised the manuscript, which is attached herewith. Additionally, we have prepared point-by-point responses addressing all the reviewers' comments.</w:t>
      </w:r>
    </w:p>
    <w:p w14:paraId="04BEF569" w14:textId="77777777" w:rsidR="007B7D33" w:rsidRPr="007B7D33" w:rsidRDefault="007B7D33" w:rsidP="007B7D33">
      <w:pPr>
        <w:pStyle w:val="Web"/>
        <w:jc w:val="both"/>
        <w:rPr>
          <w:rFonts w:asciiTheme="minorEastAsia" w:eastAsiaTheme="minorEastAsia" w:hAnsiTheme="minorEastAsia"/>
          <w:sz w:val="21"/>
          <w:szCs w:val="21"/>
        </w:rPr>
      </w:pPr>
      <w:r w:rsidRPr="007B7D33">
        <w:rPr>
          <w:rFonts w:asciiTheme="minorEastAsia" w:eastAsiaTheme="minorEastAsia" w:hAnsiTheme="minorEastAsia"/>
          <w:sz w:val="21"/>
          <w:szCs w:val="21"/>
        </w:rPr>
        <w:t>In this revision, we made significant changes. First, we restructured the dataset for the U.S. estimations and conducted a new set of estimations. Second, we performed additional robustness checks to ensure that data noise did not affect the estimations. Beyond these major revisions, we have addressed all other concerns raised by the reviewers. Please refer to the attached notes for a detailed explanation of these revisions.</w:t>
      </w:r>
    </w:p>
    <w:p w14:paraId="2CD9678E" w14:textId="731B76B4" w:rsidR="007B7D33" w:rsidRPr="007B7D33" w:rsidRDefault="001E292C" w:rsidP="007B7D33">
      <w:pPr>
        <w:pStyle w:val="Web"/>
        <w:jc w:val="both"/>
        <w:rPr>
          <w:rFonts w:asciiTheme="minorEastAsia" w:eastAsiaTheme="minorEastAsia" w:hAnsiTheme="minorEastAsia"/>
          <w:sz w:val="21"/>
          <w:szCs w:val="21"/>
        </w:rPr>
      </w:pPr>
      <w:ins w:id="0" w:author="Tsuchida Satoshi" w:date="2024-10-19T19:59:00Z" w16du:dateUtc="2024-10-19T10:59:00Z">
        <w:r>
          <w:rPr>
            <w:rFonts w:asciiTheme="minorEastAsia" w:eastAsiaTheme="minorEastAsia" w:hAnsiTheme="minorEastAsia" w:hint="eastAsia"/>
            <w:sz w:val="21"/>
            <w:szCs w:val="21"/>
          </w:rPr>
          <w:t>We</w:t>
        </w:r>
      </w:ins>
      <w:del w:id="1" w:author="Tsuchida Satoshi" w:date="2024-10-19T19:59:00Z" w16du:dateUtc="2024-10-19T10:59:00Z">
        <w:r w:rsidR="007B7D33" w:rsidRPr="007B7D33" w:rsidDel="001E292C">
          <w:rPr>
            <w:rFonts w:asciiTheme="minorEastAsia" w:eastAsiaTheme="minorEastAsia" w:hAnsiTheme="minorEastAsia"/>
            <w:sz w:val="21"/>
            <w:szCs w:val="21"/>
          </w:rPr>
          <w:delText>I</w:delText>
        </w:r>
      </w:del>
      <w:r w:rsidR="007B7D33" w:rsidRPr="007B7D33">
        <w:rPr>
          <w:rFonts w:asciiTheme="minorEastAsia" w:eastAsiaTheme="minorEastAsia" w:hAnsiTheme="minorEastAsia"/>
          <w:sz w:val="21"/>
          <w:szCs w:val="21"/>
        </w:rPr>
        <w:t xml:space="preserve"> would like to take this opportunity to sincerely thank the Editors and reviewers for their insightful feedback, which helped us improve the manuscript. </w:t>
      </w:r>
      <w:ins w:id="2" w:author="Tsuchida Satoshi" w:date="2024-10-19T19:59:00Z" w16du:dateUtc="2024-10-19T10:59:00Z">
        <w:r>
          <w:rPr>
            <w:rFonts w:asciiTheme="minorEastAsia" w:eastAsiaTheme="minorEastAsia" w:hAnsiTheme="minorEastAsia" w:hint="eastAsia"/>
            <w:sz w:val="21"/>
            <w:szCs w:val="21"/>
          </w:rPr>
          <w:t>We are</w:t>
        </w:r>
      </w:ins>
      <w:del w:id="3" w:author="Tsuchida Satoshi" w:date="2024-10-19T19:59:00Z" w16du:dateUtc="2024-10-19T10:59:00Z">
        <w:r w:rsidR="007B7D33" w:rsidRPr="007B7D33" w:rsidDel="001E292C">
          <w:rPr>
            <w:rFonts w:asciiTheme="minorEastAsia" w:eastAsiaTheme="minorEastAsia" w:hAnsiTheme="minorEastAsia"/>
            <w:sz w:val="21"/>
            <w:szCs w:val="21"/>
          </w:rPr>
          <w:delText>I am</w:delText>
        </w:r>
      </w:del>
      <w:r w:rsidR="007B7D33" w:rsidRPr="007B7D33">
        <w:rPr>
          <w:rFonts w:asciiTheme="minorEastAsia" w:eastAsiaTheme="minorEastAsia" w:hAnsiTheme="minorEastAsia"/>
          <w:sz w:val="21"/>
          <w:szCs w:val="21"/>
        </w:rPr>
        <w:t xml:space="preserve"> also grateful for the opportunity to resubmit the revised manuscript.</w:t>
      </w:r>
    </w:p>
    <w:p w14:paraId="2B669095" w14:textId="6DCE8111" w:rsidR="007B7D33" w:rsidRPr="007B7D33" w:rsidRDefault="001E292C" w:rsidP="007B7D33">
      <w:pPr>
        <w:pStyle w:val="Web"/>
        <w:jc w:val="both"/>
        <w:rPr>
          <w:rFonts w:asciiTheme="minorEastAsia" w:eastAsiaTheme="minorEastAsia" w:hAnsiTheme="minorEastAsia"/>
          <w:sz w:val="21"/>
          <w:szCs w:val="21"/>
        </w:rPr>
      </w:pPr>
      <w:ins w:id="4" w:author="Tsuchida Satoshi" w:date="2024-10-19T19:59:00Z" w16du:dateUtc="2024-10-19T10:59:00Z">
        <w:r>
          <w:rPr>
            <w:rFonts w:asciiTheme="minorEastAsia" w:eastAsiaTheme="minorEastAsia" w:hAnsiTheme="minorEastAsia" w:hint="eastAsia"/>
            <w:sz w:val="21"/>
            <w:szCs w:val="21"/>
          </w:rPr>
          <w:t>We</w:t>
        </w:r>
      </w:ins>
      <w:del w:id="5" w:author="Tsuchida Satoshi" w:date="2024-10-19T19:59:00Z" w16du:dateUtc="2024-10-19T10:59:00Z">
        <w:r w:rsidR="007B7D33" w:rsidRPr="007B7D33" w:rsidDel="001E292C">
          <w:rPr>
            <w:rFonts w:asciiTheme="minorEastAsia" w:eastAsiaTheme="minorEastAsia" w:hAnsiTheme="minorEastAsia"/>
            <w:sz w:val="21"/>
            <w:szCs w:val="21"/>
          </w:rPr>
          <w:delText>I</w:delText>
        </w:r>
      </w:del>
      <w:r w:rsidR="007B7D33" w:rsidRPr="007B7D33">
        <w:rPr>
          <w:rFonts w:asciiTheme="minorEastAsia" w:eastAsiaTheme="minorEastAsia" w:hAnsiTheme="minorEastAsia"/>
          <w:sz w:val="21"/>
          <w:szCs w:val="21"/>
        </w:rPr>
        <w:t xml:space="preserve"> hope the revised manuscript will be considered for publication in the </w:t>
      </w:r>
      <w:r w:rsidR="007B7D33" w:rsidRPr="007B7D33">
        <w:rPr>
          <w:rStyle w:val="aa"/>
          <w:rFonts w:asciiTheme="minorEastAsia" w:eastAsiaTheme="minorEastAsia" w:hAnsiTheme="minorEastAsia"/>
          <w:sz w:val="21"/>
          <w:szCs w:val="21"/>
        </w:rPr>
        <w:t>Journal of Japanese and International Economies</w:t>
      </w:r>
      <w:r w:rsidR="007B7D33" w:rsidRPr="007B7D33">
        <w:rPr>
          <w:rFonts w:asciiTheme="minorEastAsia" w:eastAsiaTheme="minorEastAsia" w:hAnsiTheme="minorEastAsia"/>
          <w:sz w:val="21"/>
          <w:szCs w:val="21"/>
        </w:rPr>
        <w:t>.</w:t>
      </w:r>
    </w:p>
    <w:p w14:paraId="2F984699" w14:textId="2DF5F547" w:rsidR="00CD12BD" w:rsidRPr="007B7D33" w:rsidRDefault="007B7D33" w:rsidP="007B7D33">
      <w:pPr>
        <w:rPr>
          <w:rFonts w:asciiTheme="minorEastAsia" w:hAnsiTheme="minorEastAsia"/>
          <w:szCs w:val="21"/>
        </w:rPr>
      </w:pPr>
      <w:r w:rsidRPr="007B7D33">
        <w:rPr>
          <w:rFonts w:asciiTheme="minorEastAsia" w:hAnsiTheme="minorEastAsia" w:hint="eastAsia"/>
          <w:szCs w:val="21"/>
        </w:rPr>
        <w:t>Sincerely,</w:t>
      </w:r>
    </w:p>
    <w:p w14:paraId="7FD91965" w14:textId="77777777" w:rsidR="00CD12BD" w:rsidRPr="007B7D33" w:rsidRDefault="00CD12BD" w:rsidP="007B7D33">
      <w:pPr>
        <w:rPr>
          <w:rFonts w:asciiTheme="minorEastAsia" w:hAnsiTheme="minorEastAsia"/>
          <w:szCs w:val="21"/>
        </w:rPr>
      </w:pPr>
    </w:p>
    <w:p w14:paraId="7DEEB3D6" w14:textId="28DD57CA" w:rsidR="00CD12BD" w:rsidRPr="007B7D33" w:rsidRDefault="00CD12BD" w:rsidP="007B7D33">
      <w:pPr>
        <w:rPr>
          <w:rFonts w:asciiTheme="minorEastAsia" w:hAnsiTheme="minorEastAsia"/>
          <w:szCs w:val="21"/>
        </w:rPr>
      </w:pPr>
      <w:r w:rsidRPr="007B7D33">
        <w:rPr>
          <w:rFonts w:asciiTheme="minorEastAsia" w:hAnsiTheme="minorEastAsia" w:hint="eastAsia"/>
          <w:szCs w:val="21"/>
        </w:rPr>
        <w:t>Sato</w:t>
      </w:r>
      <w:r w:rsidR="00077D17">
        <w:rPr>
          <w:rFonts w:asciiTheme="minorEastAsia" w:hAnsiTheme="minorEastAsia" w:hint="eastAsia"/>
          <w:szCs w:val="21"/>
        </w:rPr>
        <w:t>shi</w:t>
      </w:r>
      <w:r w:rsidRPr="007B7D33">
        <w:rPr>
          <w:rFonts w:asciiTheme="minorEastAsia" w:hAnsiTheme="minorEastAsia" w:hint="eastAsia"/>
          <w:szCs w:val="21"/>
        </w:rPr>
        <w:t xml:space="preserve"> Tsuchida, Bank of Japan</w:t>
      </w:r>
    </w:p>
    <w:p w14:paraId="49D83F8D" w14:textId="440597E8" w:rsidR="00CD12BD" w:rsidRPr="007B7D33" w:rsidRDefault="00CD12BD" w:rsidP="007B7D33">
      <w:pPr>
        <w:rPr>
          <w:rFonts w:asciiTheme="minorEastAsia" w:hAnsiTheme="minorEastAsia"/>
          <w:szCs w:val="21"/>
        </w:rPr>
      </w:pPr>
      <w:r w:rsidRPr="007B7D33">
        <w:rPr>
          <w:rFonts w:asciiTheme="minorEastAsia" w:hAnsiTheme="minorEastAsia"/>
          <w:szCs w:val="21"/>
        </w:rPr>
        <w:t>Toyoichiro Shirota</w:t>
      </w:r>
      <w:r w:rsidRPr="007B7D33">
        <w:rPr>
          <w:rFonts w:asciiTheme="minorEastAsia" w:hAnsiTheme="minorEastAsia" w:hint="eastAsia"/>
          <w:szCs w:val="21"/>
        </w:rPr>
        <w:t>, Aoyama Gakuin University</w:t>
      </w:r>
    </w:p>
    <w:sectPr w:rsidR="00CD12BD" w:rsidRPr="007B7D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9D802" w14:textId="77777777" w:rsidR="003D3ED0" w:rsidRDefault="003D3ED0" w:rsidP="00077D17">
      <w:r>
        <w:separator/>
      </w:r>
    </w:p>
  </w:endnote>
  <w:endnote w:type="continuationSeparator" w:id="0">
    <w:p w14:paraId="1A144D82" w14:textId="77777777" w:rsidR="003D3ED0" w:rsidRDefault="003D3ED0" w:rsidP="0007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72B10" w14:textId="77777777" w:rsidR="003D3ED0" w:rsidRDefault="003D3ED0" w:rsidP="00077D17">
      <w:r>
        <w:separator/>
      </w:r>
    </w:p>
  </w:footnote>
  <w:footnote w:type="continuationSeparator" w:id="0">
    <w:p w14:paraId="54D0E934" w14:textId="77777777" w:rsidR="003D3ED0" w:rsidRDefault="003D3ED0" w:rsidP="00077D1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suchida Satoshi">
    <w15:presenceInfo w15:providerId="Windows Live" w15:userId="db8eac9eaa5b2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BD"/>
    <w:rsid w:val="00077D17"/>
    <w:rsid w:val="001E292C"/>
    <w:rsid w:val="002136F6"/>
    <w:rsid w:val="003770FC"/>
    <w:rsid w:val="003D3ED0"/>
    <w:rsid w:val="007B7D33"/>
    <w:rsid w:val="00846B8F"/>
    <w:rsid w:val="00875453"/>
    <w:rsid w:val="00AA40FA"/>
    <w:rsid w:val="00B513B7"/>
    <w:rsid w:val="00B8652F"/>
    <w:rsid w:val="00CD12BD"/>
    <w:rsid w:val="00E60C7D"/>
    <w:rsid w:val="00FA7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24B498"/>
  <w15:chartTrackingRefBased/>
  <w15:docId w15:val="{66C5EC3C-CE27-45BE-82DA-49108D69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2BD"/>
    <w:pPr>
      <w:widowControl w:val="0"/>
      <w:jc w:val="both"/>
    </w:pPr>
    <w:rPr>
      <w14:ligatures w14:val="standardContextual"/>
    </w:rPr>
  </w:style>
  <w:style w:type="paragraph" w:styleId="1">
    <w:name w:val="heading 1"/>
    <w:basedOn w:val="a"/>
    <w:next w:val="a"/>
    <w:link w:val="10"/>
    <w:uiPriority w:val="9"/>
    <w:qFormat/>
    <w:rsid w:val="00CD12BD"/>
    <w:pPr>
      <w:keepNext/>
      <w:keepLines/>
      <w:spacing w:before="280" w:after="80"/>
      <w:outlineLvl w:val="0"/>
    </w:pPr>
    <w:rPr>
      <w:rFonts w:asciiTheme="majorHAnsi" w:eastAsiaTheme="majorEastAsia" w:hAnsiTheme="majorHAnsi" w:cstheme="majorBidi"/>
      <w:color w:val="000000" w:themeColor="text1"/>
      <w:sz w:val="32"/>
      <w:szCs w:val="32"/>
      <w14:ligatures w14:val="none"/>
    </w:rPr>
  </w:style>
  <w:style w:type="paragraph" w:styleId="2">
    <w:name w:val="heading 2"/>
    <w:basedOn w:val="a"/>
    <w:next w:val="a"/>
    <w:link w:val="20"/>
    <w:uiPriority w:val="9"/>
    <w:semiHidden/>
    <w:unhideWhenUsed/>
    <w:qFormat/>
    <w:rsid w:val="00CD12BD"/>
    <w:pPr>
      <w:keepNext/>
      <w:keepLines/>
      <w:spacing w:before="160" w:after="80"/>
      <w:outlineLvl w:val="1"/>
    </w:pPr>
    <w:rPr>
      <w:rFonts w:asciiTheme="majorHAnsi" w:eastAsiaTheme="majorEastAsia" w:hAnsiTheme="majorHAnsi" w:cstheme="majorBidi"/>
      <w:color w:val="000000" w:themeColor="text1"/>
      <w:sz w:val="28"/>
      <w:szCs w:val="28"/>
      <w14:ligatures w14:val="none"/>
    </w:rPr>
  </w:style>
  <w:style w:type="paragraph" w:styleId="3">
    <w:name w:val="heading 3"/>
    <w:basedOn w:val="a"/>
    <w:next w:val="a"/>
    <w:link w:val="30"/>
    <w:uiPriority w:val="9"/>
    <w:semiHidden/>
    <w:unhideWhenUsed/>
    <w:qFormat/>
    <w:rsid w:val="00CD12BD"/>
    <w:pPr>
      <w:keepNext/>
      <w:keepLines/>
      <w:spacing w:before="160" w:after="80"/>
      <w:outlineLvl w:val="2"/>
    </w:pPr>
    <w:rPr>
      <w:rFonts w:asciiTheme="majorHAnsi" w:eastAsiaTheme="majorEastAsia" w:hAnsiTheme="majorHAnsi" w:cstheme="majorBidi"/>
      <w:color w:val="000000" w:themeColor="text1"/>
      <w:sz w:val="24"/>
      <w:szCs w:val="24"/>
      <w14:ligatures w14:val="none"/>
    </w:rPr>
  </w:style>
  <w:style w:type="paragraph" w:styleId="4">
    <w:name w:val="heading 4"/>
    <w:basedOn w:val="a"/>
    <w:next w:val="a"/>
    <w:link w:val="40"/>
    <w:uiPriority w:val="9"/>
    <w:semiHidden/>
    <w:unhideWhenUsed/>
    <w:qFormat/>
    <w:rsid w:val="00CD12BD"/>
    <w:pPr>
      <w:keepNext/>
      <w:keepLines/>
      <w:spacing w:before="80" w:after="40"/>
      <w:outlineLvl w:val="3"/>
    </w:pPr>
    <w:rPr>
      <w:rFonts w:asciiTheme="majorHAnsi" w:eastAsiaTheme="majorEastAsia" w:hAnsiTheme="majorHAnsi" w:cstheme="majorBidi"/>
      <w:color w:val="000000" w:themeColor="text1"/>
      <w14:ligatures w14:val="none"/>
    </w:rPr>
  </w:style>
  <w:style w:type="paragraph" w:styleId="5">
    <w:name w:val="heading 5"/>
    <w:basedOn w:val="a"/>
    <w:next w:val="a"/>
    <w:link w:val="50"/>
    <w:uiPriority w:val="9"/>
    <w:semiHidden/>
    <w:unhideWhenUsed/>
    <w:qFormat/>
    <w:rsid w:val="00CD12BD"/>
    <w:pPr>
      <w:keepNext/>
      <w:keepLines/>
      <w:spacing w:before="80" w:after="40"/>
      <w:ind w:leftChars="100" w:left="100"/>
      <w:outlineLvl w:val="4"/>
    </w:pPr>
    <w:rPr>
      <w:rFonts w:asciiTheme="majorHAnsi" w:eastAsiaTheme="majorEastAsia" w:hAnsiTheme="majorHAnsi" w:cstheme="majorBidi"/>
      <w:color w:val="000000" w:themeColor="text1"/>
      <w14:ligatures w14:val="none"/>
    </w:rPr>
  </w:style>
  <w:style w:type="paragraph" w:styleId="6">
    <w:name w:val="heading 6"/>
    <w:basedOn w:val="a"/>
    <w:next w:val="a"/>
    <w:link w:val="60"/>
    <w:uiPriority w:val="9"/>
    <w:semiHidden/>
    <w:unhideWhenUsed/>
    <w:qFormat/>
    <w:rsid w:val="00CD12BD"/>
    <w:pPr>
      <w:keepNext/>
      <w:keepLines/>
      <w:spacing w:before="80" w:after="40"/>
      <w:ind w:leftChars="200" w:left="200"/>
      <w:outlineLvl w:val="5"/>
    </w:pPr>
    <w:rPr>
      <w:rFonts w:asciiTheme="majorHAnsi" w:eastAsiaTheme="majorEastAsia" w:hAnsiTheme="majorHAnsi" w:cstheme="majorBidi"/>
      <w:color w:val="000000" w:themeColor="text1"/>
      <w14:ligatures w14:val="none"/>
    </w:rPr>
  </w:style>
  <w:style w:type="paragraph" w:styleId="7">
    <w:name w:val="heading 7"/>
    <w:basedOn w:val="a"/>
    <w:next w:val="a"/>
    <w:link w:val="70"/>
    <w:uiPriority w:val="9"/>
    <w:semiHidden/>
    <w:unhideWhenUsed/>
    <w:qFormat/>
    <w:rsid w:val="00CD12BD"/>
    <w:pPr>
      <w:keepNext/>
      <w:keepLines/>
      <w:spacing w:before="80" w:after="40"/>
      <w:ind w:leftChars="300" w:left="300"/>
      <w:outlineLvl w:val="6"/>
    </w:pPr>
    <w:rPr>
      <w:rFonts w:asciiTheme="majorHAnsi" w:eastAsiaTheme="majorEastAsia" w:hAnsiTheme="majorHAnsi" w:cstheme="majorBidi"/>
      <w:color w:val="000000" w:themeColor="text1"/>
      <w14:ligatures w14:val="none"/>
    </w:rPr>
  </w:style>
  <w:style w:type="paragraph" w:styleId="8">
    <w:name w:val="heading 8"/>
    <w:basedOn w:val="a"/>
    <w:next w:val="a"/>
    <w:link w:val="80"/>
    <w:uiPriority w:val="9"/>
    <w:semiHidden/>
    <w:unhideWhenUsed/>
    <w:qFormat/>
    <w:rsid w:val="00CD12BD"/>
    <w:pPr>
      <w:keepNext/>
      <w:keepLines/>
      <w:spacing w:before="80" w:after="40"/>
      <w:ind w:leftChars="400" w:left="400"/>
      <w:outlineLvl w:val="7"/>
    </w:pPr>
    <w:rPr>
      <w:rFonts w:asciiTheme="majorHAnsi" w:eastAsiaTheme="majorEastAsia" w:hAnsiTheme="majorHAnsi" w:cstheme="majorBidi"/>
      <w:color w:val="000000" w:themeColor="text1"/>
      <w14:ligatures w14:val="none"/>
    </w:rPr>
  </w:style>
  <w:style w:type="paragraph" w:styleId="9">
    <w:name w:val="heading 9"/>
    <w:basedOn w:val="a"/>
    <w:next w:val="a"/>
    <w:link w:val="90"/>
    <w:uiPriority w:val="9"/>
    <w:semiHidden/>
    <w:unhideWhenUsed/>
    <w:qFormat/>
    <w:rsid w:val="00CD12BD"/>
    <w:pPr>
      <w:keepNext/>
      <w:keepLines/>
      <w:spacing w:before="80" w:after="40"/>
      <w:ind w:leftChars="500" w:left="500"/>
      <w:outlineLvl w:val="8"/>
    </w:pPr>
    <w:rPr>
      <w:rFonts w:asciiTheme="majorHAnsi" w:eastAsiaTheme="majorEastAsia" w:hAnsiTheme="majorHAnsi" w:cstheme="majorBidi"/>
      <w:color w:val="000000" w:themeColor="text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D12B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D12B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D12B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D12B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D12B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D12B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D12B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D12B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D12B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D12BD"/>
    <w:pPr>
      <w:spacing w:after="80"/>
      <w:contextualSpacing/>
      <w:jc w:val="center"/>
    </w:pPr>
    <w:rPr>
      <w:rFonts w:asciiTheme="majorHAnsi" w:eastAsiaTheme="majorEastAsia" w:hAnsiTheme="majorHAnsi" w:cstheme="majorBidi"/>
      <w:spacing w:val="-10"/>
      <w:kern w:val="28"/>
      <w:sz w:val="56"/>
      <w:szCs w:val="56"/>
      <w14:ligatures w14:val="none"/>
    </w:rPr>
  </w:style>
  <w:style w:type="character" w:customStyle="1" w:styleId="a4">
    <w:name w:val="表題 (文字)"/>
    <w:basedOn w:val="a0"/>
    <w:link w:val="a3"/>
    <w:uiPriority w:val="10"/>
    <w:rsid w:val="00CD12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12BD"/>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none"/>
    </w:rPr>
  </w:style>
  <w:style w:type="character" w:customStyle="1" w:styleId="a6">
    <w:name w:val="副題 (文字)"/>
    <w:basedOn w:val="a0"/>
    <w:link w:val="a5"/>
    <w:uiPriority w:val="11"/>
    <w:rsid w:val="00CD12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12BD"/>
    <w:pPr>
      <w:spacing w:before="160" w:after="160"/>
      <w:jc w:val="center"/>
    </w:pPr>
    <w:rPr>
      <w:i/>
      <w:iCs/>
      <w:color w:val="404040" w:themeColor="text1" w:themeTint="BF"/>
      <w14:ligatures w14:val="none"/>
    </w:rPr>
  </w:style>
  <w:style w:type="character" w:customStyle="1" w:styleId="a8">
    <w:name w:val="引用文 (文字)"/>
    <w:basedOn w:val="a0"/>
    <w:link w:val="a7"/>
    <w:uiPriority w:val="29"/>
    <w:rsid w:val="00CD12BD"/>
    <w:rPr>
      <w:i/>
      <w:iCs/>
      <w:color w:val="404040" w:themeColor="text1" w:themeTint="BF"/>
    </w:rPr>
  </w:style>
  <w:style w:type="paragraph" w:styleId="a9">
    <w:name w:val="List Paragraph"/>
    <w:basedOn w:val="a"/>
    <w:uiPriority w:val="34"/>
    <w:qFormat/>
    <w:rsid w:val="00CD12BD"/>
    <w:pPr>
      <w:ind w:left="720"/>
      <w:contextualSpacing/>
    </w:pPr>
    <w:rPr>
      <w14:ligatures w14:val="none"/>
    </w:rPr>
  </w:style>
  <w:style w:type="character" w:styleId="21">
    <w:name w:val="Intense Emphasis"/>
    <w:basedOn w:val="a0"/>
    <w:uiPriority w:val="21"/>
    <w:qFormat/>
    <w:rsid w:val="00CD12BD"/>
    <w:rPr>
      <w:i/>
      <w:iCs/>
      <w:color w:val="0F4761" w:themeColor="accent1" w:themeShade="BF"/>
    </w:rPr>
  </w:style>
  <w:style w:type="paragraph" w:styleId="22">
    <w:name w:val="Intense Quote"/>
    <w:basedOn w:val="a"/>
    <w:next w:val="a"/>
    <w:link w:val="23"/>
    <w:uiPriority w:val="30"/>
    <w:qFormat/>
    <w:rsid w:val="00CD1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none"/>
    </w:rPr>
  </w:style>
  <w:style w:type="character" w:customStyle="1" w:styleId="23">
    <w:name w:val="引用文 2 (文字)"/>
    <w:basedOn w:val="a0"/>
    <w:link w:val="22"/>
    <w:uiPriority w:val="30"/>
    <w:rsid w:val="00CD12BD"/>
    <w:rPr>
      <w:i/>
      <w:iCs/>
      <w:color w:val="0F4761" w:themeColor="accent1" w:themeShade="BF"/>
    </w:rPr>
  </w:style>
  <w:style w:type="character" w:styleId="24">
    <w:name w:val="Intense Reference"/>
    <w:basedOn w:val="a0"/>
    <w:uiPriority w:val="32"/>
    <w:qFormat/>
    <w:rsid w:val="00CD12BD"/>
    <w:rPr>
      <w:b/>
      <w:bCs/>
      <w:smallCaps/>
      <w:color w:val="0F4761" w:themeColor="accent1" w:themeShade="BF"/>
      <w:spacing w:val="5"/>
    </w:rPr>
  </w:style>
  <w:style w:type="paragraph" w:styleId="Web">
    <w:name w:val="Normal (Web)"/>
    <w:basedOn w:val="a"/>
    <w:uiPriority w:val="99"/>
    <w:semiHidden/>
    <w:unhideWhenUsed/>
    <w:rsid w:val="007B7D33"/>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Emphasis"/>
    <w:basedOn w:val="a0"/>
    <w:uiPriority w:val="20"/>
    <w:qFormat/>
    <w:rsid w:val="007B7D33"/>
    <w:rPr>
      <w:i/>
      <w:iCs/>
    </w:rPr>
  </w:style>
  <w:style w:type="paragraph" w:styleId="ab">
    <w:name w:val="header"/>
    <w:basedOn w:val="a"/>
    <w:link w:val="ac"/>
    <w:uiPriority w:val="99"/>
    <w:unhideWhenUsed/>
    <w:rsid w:val="00077D17"/>
    <w:pPr>
      <w:tabs>
        <w:tab w:val="center" w:pos="4252"/>
        <w:tab w:val="right" w:pos="8504"/>
      </w:tabs>
      <w:snapToGrid w:val="0"/>
    </w:pPr>
  </w:style>
  <w:style w:type="character" w:customStyle="1" w:styleId="ac">
    <w:name w:val="ヘッダー (文字)"/>
    <w:basedOn w:val="a0"/>
    <w:link w:val="ab"/>
    <w:uiPriority w:val="99"/>
    <w:rsid w:val="00077D17"/>
    <w:rPr>
      <w14:ligatures w14:val="standardContextual"/>
    </w:rPr>
  </w:style>
  <w:style w:type="paragraph" w:styleId="ad">
    <w:name w:val="footer"/>
    <w:basedOn w:val="a"/>
    <w:link w:val="ae"/>
    <w:uiPriority w:val="99"/>
    <w:unhideWhenUsed/>
    <w:rsid w:val="00077D17"/>
    <w:pPr>
      <w:tabs>
        <w:tab w:val="center" w:pos="4252"/>
        <w:tab w:val="right" w:pos="8504"/>
      </w:tabs>
      <w:snapToGrid w:val="0"/>
    </w:pPr>
  </w:style>
  <w:style w:type="character" w:customStyle="1" w:styleId="ae">
    <w:name w:val="フッター (文字)"/>
    <w:basedOn w:val="a0"/>
    <w:link w:val="ad"/>
    <w:uiPriority w:val="99"/>
    <w:rsid w:val="00077D17"/>
    <w:rPr>
      <w14:ligatures w14:val="standardContextual"/>
    </w:rPr>
  </w:style>
  <w:style w:type="paragraph" w:styleId="af">
    <w:name w:val="Revision"/>
    <w:hidden/>
    <w:uiPriority w:val="99"/>
    <w:semiHidden/>
    <w:rsid w:val="001E292C"/>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dc:creator>
  <cp:keywords/>
  <dc:description/>
  <cp:lastModifiedBy>Tsuchida Satoshi</cp:lastModifiedBy>
  <cp:revision>5</cp:revision>
  <dcterms:created xsi:type="dcterms:W3CDTF">2024-10-19T04:06:00Z</dcterms:created>
  <dcterms:modified xsi:type="dcterms:W3CDTF">2024-10-19T10:59:00Z</dcterms:modified>
</cp:coreProperties>
</file>